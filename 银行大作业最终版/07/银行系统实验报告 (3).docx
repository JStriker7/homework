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382D5"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 w14:paraId="60603CF9">
      <w:pPr>
        <w:pBdr>
          <w:bottom w:val="single" w:color="auto" w:sz="6" w:space="1"/>
        </w:pBdr>
        <w:spacing w:line="360" w:lineRule="auto"/>
        <w:rPr>
          <w:rFonts w:hint="default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学院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  <w:lang w:val="en-US" w:eastAsia="zh-CN"/>
        </w:rPr>
        <w:t xml:space="preserve">计算机与通信工程学院    </w:t>
      </w:r>
      <w:r>
        <w:rPr>
          <w:rFonts w:hint="eastAsia"/>
          <w:szCs w:val="28"/>
        </w:rPr>
        <w:t xml:space="preserve">专业： </w:t>
      </w:r>
      <w:r>
        <w:rPr>
          <w:rFonts w:hint="eastAsia"/>
          <w:szCs w:val="28"/>
          <w:lang w:val="en-US" w:eastAsia="zh-CN"/>
        </w:rPr>
        <w:t>计算机类</w:t>
      </w: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Cs w:val="28"/>
        </w:rPr>
        <w:t>班级</w:t>
      </w:r>
      <w:r>
        <w:rPr>
          <w:rFonts w:hint="eastAsia"/>
          <w:szCs w:val="28"/>
          <w:lang w:eastAsia="zh-CN"/>
        </w:rPr>
        <w:t>；</w:t>
      </w:r>
      <w:r>
        <w:rPr>
          <w:rFonts w:hint="eastAsia"/>
          <w:szCs w:val="28"/>
          <w:lang w:val="en-US" w:eastAsia="zh-CN"/>
        </w:rPr>
        <w:t>计2401</w:t>
      </w:r>
    </w:p>
    <w:p w14:paraId="4B892113"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</w:t>
      </w:r>
      <w:r>
        <w:rPr>
          <w:rFonts w:hint="eastAsia"/>
          <w:szCs w:val="28"/>
          <w:lang w:val="en-US" w:eastAsia="zh-CN"/>
        </w:rPr>
        <w:t>孙煜欣</w:t>
      </w:r>
      <w:r>
        <w:rPr>
          <w:szCs w:val="28"/>
        </w:rPr>
        <w:t xml:space="preserve">  </w:t>
      </w:r>
      <w:r>
        <w:rPr>
          <w:rFonts w:hint="eastAsia"/>
          <w:szCs w:val="28"/>
          <w:lang w:val="en-US" w:eastAsia="zh-CN"/>
        </w:rPr>
        <w:t xml:space="preserve">         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学号：  </w:t>
      </w:r>
      <w:r>
        <w:rPr>
          <w:rFonts w:hint="eastAsia"/>
          <w:szCs w:val="28"/>
          <w:lang w:val="en-US" w:eastAsia="zh-CN"/>
        </w:rPr>
        <w:t>U202442404</w:t>
      </w:r>
      <w:r>
        <w:rPr>
          <w:rFonts w:hint="eastAsia"/>
          <w:szCs w:val="28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  <w:lang w:val="en-US" w:eastAsia="zh-CN"/>
        </w:rPr>
        <w:t xml:space="preserve">2025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5</w:t>
      </w:r>
      <w:r>
        <w:rPr>
          <w:rFonts w:hint="eastAsia"/>
          <w:szCs w:val="28"/>
        </w:rPr>
        <w:t xml:space="preserve"> 月 </w:t>
      </w:r>
      <w:r>
        <w:rPr>
          <w:rFonts w:hint="eastAsia"/>
          <w:szCs w:val="28"/>
          <w:lang w:val="en-US" w:eastAsia="zh-CN"/>
        </w:rPr>
        <w:t>17</w:t>
      </w:r>
      <w:r>
        <w:rPr>
          <w:rFonts w:hint="eastAsia"/>
          <w:szCs w:val="28"/>
        </w:rPr>
        <w:t xml:space="preserve"> 日  </w:t>
      </w:r>
    </w:p>
    <w:p w14:paraId="5ACF54F8">
      <w:pPr>
        <w:spacing w:before="312" w:beforeLines="100" w:line="360" w:lineRule="auto"/>
        <w:rPr>
          <w:rFonts w:hint="default" w:eastAsiaTheme="minorEastAsia"/>
          <w:b/>
          <w:sz w:val="24"/>
          <w:szCs w:val="28"/>
          <w:u w:val="single"/>
          <w:lang w:val="en-US" w:eastAsia="zh-CN"/>
        </w:rPr>
      </w:pPr>
      <w:r>
        <w:rPr>
          <w:rFonts w:hint="eastAsia"/>
          <w:b/>
          <w:sz w:val="24"/>
          <w:szCs w:val="28"/>
        </w:rPr>
        <w:t>实验名称：</w:t>
      </w:r>
      <w:ins w:id="0" w:author="Windows 用户" w:date="2018-04-10T14:35:00Z">
        <w:r>
          <w:rPr>
            <w:rFonts w:hint="eastAsia"/>
            <w:b/>
            <w:sz w:val="24"/>
            <w:szCs w:val="28"/>
          </w:rPr>
          <w:t>个人银行账户管理系统</w:t>
        </w:r>
      </w:ins>
      <w:r>
        <w:rPr>
          <w:rFonts w:hint="eastAsia"/>
          <w:b/>
          <w:sz w:val="24"/>
          <w:szCs w:val="28"/>
          <w:lang w:val="en-US" w:eastAsia="zh-CN"/>
        </w:rPr>
        <w:t>的改进</w:t>
      </w:r>
    </w:p>
    <w:p w14:paraId="10CC23E7">
      <w:pPr>
        <w:spacing w:line="360" w:lineRule="auto"/>
        <w:rPr>
          <w:rFonts w:hint="eastAsia"/>
          <w:b/>
          <w:sz w:val="24"/>
          <w:szCs w:val="28"/>
        </w:rPr>
      </w:pPr>
    </w:p>
    <w:p w14:paraId="29C7893C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实验目的：</w:t>
      </w:r>
    </w:p>
    <w:p w14:paraId="32493AF3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完善</w:t>
      </w:r>
      <w:r>
        <w:rPr>
          <w:rFonts w:hint="eastAsia"/>
          <w:sz w:val="24"/>
          <w:szCs w:val="28"/>
        </w:rPr>
        <w:t>银行账户系统，并</w:t>
      </w:r>
      <w:r>
        <w:rPr>
          <w:rFonts w:hint="eastAsia"/>
          <w:sz w:val="24"/>
          <w:szCs w:val="28"/>
          <w:lang w:val="en-US" w:eastAsia="zh-CN"/>
        </w:rPr>
        <w:t>实现以下功能</w:t>
      </w:r>
      <w:r>
        <w:rPr>
          <w:rFonts w:hint="eastAsia"/>
          <w:sz w:val="24"/>
          <w:szCs w:val="28"/>
        </w:rPr>
        <w:t>：</w:t>
      </w:r>
    </w:p>
    <w:p w14:paraId="737FE09B">
      <w:pPr>
        <w:numPr>
          <w:ilvl w:val="0"/>
          <w:numId w:val="1"/>
        </w:numPr>
        <w:spacing w:line="360" w:lineRule="auto"/>
        <w:rPr>
          <w:rFonts w:hint="eastAsia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增加登录注册界面，更加生活化</w:t>
      </w:r>
    </w:p>
    <w:p w14:paraId="31D401E6">
      <w:pPr>
        <w:numPr>
          <w:ilvl w:val="0"/>
          <w:numId w:val="1"/>
        </w:numPr>
        <w:spacing w:line="360" w:lineRule="auto"/>
        <w:rPr>
          <w:rFonts w:hint="default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增加了用户界面，可以通过点击的方式创建和管理账户</w:t>
      </w:r>
    </w:p>
    <w:p w14:paraId="37A4653F">
      <w:pPr>
        <w:spacing w:line="360" w:lineRule="auto"/>
        <w:rPr>
          <w:rFonts w:hint="default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3.增加查询排序功能，更直观显示交易记录</w:t>
      </w:r>
    </w:p>
    <w:p w14:paraId="10749289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实验仪器：</w:t>
      </w:r>
    </w:p>
    <w:p w14:paraId="7618EA6B">
      <w:pPr>
        <w:spacing w:line="360" w:lineRule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计算机：</w:t>
      </w:r>
      <w:r>
        <w:rPr>
          <w:rFonts w:hint="eastAsia"/>
          <w:sz w:val="24"/>
          <w:szCs w:val="28"/>
          <w:lang w:val="en-US" w:eastAsia="zh-CN"/>
        </w:rPr>
        <w:t>联想小新2018</w:t>
      </w:r>
    </w:p>
    <w:p w14:paraId="6FA3F69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CPU：</w:t>
      </w:r>
      <w:r>
        <w:rPr>
          <w:rFonts w:hint="eastAsia"/>
          <w:sz w:val="24"/>
          <w:szCs w:val="28"/>
          <w:lang w:val="en-US" w:eastAsia="zh-CN"/>
        </w:rPr>
        <w:t>1.60</w:t>
      </w:r>
      <w:r>
        <w:rPr>
          <w:rFonts w:hint="eastAsia"/>
          <w:sz w:val="24"/>
          <w:szCs w:val="28"/>
        </w:rPr>
        <w:t>GHz IntelCore i5</w:t>
      </w:r>
    </w:p>
    <w:p w14:paraId="2927291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内存：</w:t>
      </w:r>
      <w:r>
        <w:rPr>
          <w:rFonts w:hint="eastAsia"/>
          <w:sz w:val="24"/>
          <w:szCs w:val="28"/>
          <w:lang w:val="en-US" w:eastAsia="zh-CN"/>
        </w:rPr>
        <w:t>20</w:t>
      </w:r>
      <w:r>
        <w:rPr>
          <w:rFonts w:hint="eastAsia"/>
          <w:sz w:val="24"/>
          <w:szCs w:val="28"/>
        </w:rPr>
        <w:t>GB 2133MHz LPDDR</w:t>
      </w:r>
    </w:p>
    <w:p w14:paraId="7A363F9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硬盘：256GB</w:t>
      </w:r>
    </w:p>
    <w:p w14:paraId="2BCAF5E5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显卡：Intel</w:t>
      </w:r>
      <w:r>
        <w:rPr>
          <w:rFonts w:hint="eastAsia"/>
          <w:sz w:val="24"/>
          <w:szCs w:val="28"/>
          <w:lang w:val="en-US" w:eastAsia="zh-CN"/>
        </w:rPr>
        <w:t>(R) UHD Graphics 620</w:t>
      </w:r>
      <w:r>
        <w:rPr>
          <w:rFonts w:hint="eastAsia"/>
          <w:sz w:val="24"/>
          <w:szCs w:val="28"/>
        </w:rPr>
        <w:t xml:space="preserve"> </w:t>
      </w:r>
    </w:p>
    <w:p w14:paraId="5061B868">
      <w:pPr>
        <w:spacing w:line="360" w:lineRule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操作系统：Windows 1</w:t>
      </w:r>
      <w:r>
        <w:rPr>
          <w:rFonts w:hint="eastAsia"/>
          <w:sz w:val="24"/>
          <w:szCs w:val="28"/>
          <w:lang w:val="en-US" w:eastAsia="zh-CN"/>
        </w:rPr>
        <w:t>1</w:t>
      </w:r>
    </w:p>
    <w:p w14:paraId="0FC4BAE4">
      <w:pPr>
        <w:widowControl/>
        <w:pBdr>
          <w:bottom w:val="single" w:color="auto" w:sz="4" w:space="0"/>
        </w:pBdr>
        <w:jc w:val="left"/>
        <w:rPr>
          <w:rFonts w:hint="default" w:eastAsiaTheme="minorEastAsia"/>
          <w:b/>
          <w:sz w:val="24"/>
          <w:szCs w:val="28"/>
          <w:lang w:val="en-US" w:eastAsia="zh-CN"/>
        </w:rPr>
      </w:pPr>
      <w:r>
        <w:rPr>
          <w:sz w:val="24"/>
          <w:szCs w:val="28"/>
        </w:rPr>
        <w:t>编译器：</w:t>
      </w:r>
      <w:r>
        <w:rPr>
          <w:rFonts w:hint="eastAsia"/>
          <w:sz w:val="24"/>
          <w:szCs w:val="28"/>
          <w:lang w:val="en-US" w:eastAsia="zh-CN"/>
        </w:rPr>
        <w:t>visual Studio 2022</w:t>
      </w:r>
    </w:p>
    <w:p w14:paraId="76936FEF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实验内容与步骤：</w:t>
      </w:r>
    </w:p>
    <w:p w14:paraId="70E04D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功能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建立简单的储蓄账户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1BECD19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1.设计</w:t>
      </w:r>
    </w:p>
    <w:p w14:paraId="3479EF56">
      <w:pPr>
        <w:numPr>
          <w:ilvl w:val="0"/>
          <w:numId w:val="2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Date类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Account 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AccountRecord 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SavingsAccount 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CreditAccount 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AccountException 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 w14:paraId="057305F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2.算法：（1）</w:t>
      </w:r>
      <w:r>
        <w:t>日期处理算法包括两部分：一是闰年判断，方法是看年份能否被4整除但不能被100整除，或者能被400整除；二是日期间隔的计算，把两个日期都转换成从公元1年1月1日开始的总天数，然后求出它们之间的差。</w:t>
      </w:r>
    </w:p>
    <w:p w14:paraId="1AAB1C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（2）</w:t>
      </w:r>
      <w:r>
        <w:t>利息计算方面，储蓄账户通过“天数×余额”的累积值（accumulation）来计算利息，每年1月1日进行一次结算；而信用账户则是对每天的负余额按利率计算利息，到了每年1月1日还会收一次年费。</w:t>
      </w:r>
    </w:p>
    <w:p w14:paraId="21BEDAE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t>账户查询使用 multimap 来按照日期保存所有交易记录，查找时可以用 lower_bound() 找到起始日期之后的第一个记录，然后依次遍历并显示指定时间范围内的所有交易。</w:t>
      </w:r>
    </w:p>
    <w:p w14:paraId="6FB91CC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954780"/>
            <wp:effectExtent l="0" t="0" r="0" b="0"/>
            <wp:docPr id="5" name="图片 5" descr="flow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low-diagram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28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Date 类负责日期的表示和操作，提供如日期间隔计算、是否为闰年的判断等功能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A53867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Account 类是一个抽象基类，用于定义所有账户共有的操作接口，同时维护一个静态变量 total 来记录所有账户的总余额，并使用静态 multimap 来保存所有账户的交易记录。</w:t>
      </w:r>
    </w:p>
    <w:p w14:paraId="52B2048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AccountRecord 类用来记录每一笔交易的详细信息，包含日期、所属账户、交易金额、交易后余额以及交易描述等，并提供 show() 方法用于显示交易内容。</w:t>
      </w:r>
    </w:p>
    <w:p w14:paraId="42CEC1A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SavingsAccount 类是储蓄账户，继承自 Account 类，实现了具体的存取款操作和利息计算方式，它通过一个 accumulation 变量来累加“天数×余额”，用于按年计算利息。</w:t>
      </w:r>
    </w:p>
    <w:p w14:paraId="67DC593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CreditAccount 类是信用账户，同样继承自 Account 类，用于管理信用额度和可能出现的负余额，每天计算负余额的利息，并在每年初收取一次年费。AccountException 类用于处理账户操作中可能出现的异常情况，比如取款金额超过账户可用余额等。</w:t>
      </w:r>
    </w:p>
    <w:p w14:paraId="26395EA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503420" cy="3383280"/>
            <wp:effectExtent l="0" t="0" r="7620" b="0"/>
            <wp:docPr id="6" name="图片 6" descr="174746808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474680899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D67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银行账户系统的主要操作流程包括以下几个方面：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首先是创建账户，系统根据用户的命令创建储蓄账户或信用账户；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随后是命令处理，解析用户输入的操作指令存款操作会增加账户余额，同时更新系统的总余额，并记录该笔交易；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取款操作则需先检查余额是否足够，若不足会抛出异常，否则正常扣减余额、更新总余额并记录交易。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系统还支持修改当前日期，以及进入下个月的操作，后者会将日期更新至下月1日，并触发账户结算：储蓄账户在每年1月1日结算利息，信用账户则计算每日负余额利息，并在年初收取年费。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整个系统还包括异常处理机制，用于应对如余额不足等操作异常的情况</w:t>
      </w:r>
    </w:p>
    <w:p w14:paraId="2F31B176">
      <w:pPr>
        <w:spacing w:line="360" w:lineRule="auto"/>
        <w:rPr>
          <w:rFonts w:hint="eastAsia" w:ascii="Times New Roman" w:hAnsi="Times New Roman" w:cs="Times New Roman" w:eastAsiaTheme="minorEastAsia"/>
          <w:color w:val="0000FF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ascii="Times New Roman" w:hAnsi="Times New Roman" w:cs="Times New Roman"/>
          <w:sz w:val="24"/>
          <w:szCs w:val="24"/>
        </w:rPr>
        <w:t>实现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2568C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6E460BF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class SavingsAccount : public Account {</w:t>
            </w:r>
          </w:p>
          <w:p w14:paraId="6A3B177A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private:</w:t>
            </w:r>
          </w:p>
          <w:p w14:paraId="13367125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std::string id;           // 账户ID</w:t>
            </w:r>
          </w:p>
          <w:p w14:paraId="2028039F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double balance;           // 账户余额</w:t>
            </w:r>
          </w:p>
          <w:p w14:paraId="74C9BB69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double rate;              // 年利率</w:t>
            </w:r>
          </w:p>
          <w:p w14:paraId="79F73CC3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Date lastDate;            // 上次操作日期</w:t>
            </w:r>
          </w:p>
          <w:p w14:paraId="6458EE7B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double accumulation;      // 累积金额，用于利息计算</w:t>
            </w:r>
          </w:p>
          <w:p w14:paraId="1E59364F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public:</w:t>
            </w:r>
          </w:p>
          <w:p w14:paraId="5EADA191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构造函数</w:t>
            </w:r>
          </w:p>
          <w:p w14:paraId="75C43E12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SavingsAccount(Date startDate, std::string id, double rate);</w:t>
            </w:r>
          </w:p>
          <w:p w14:paraId="21EAFA44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存款</w:t>
            </w:r>
          </w:p>
          <w:p w14:paraId="00D0CC9A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void deposit(Date date, double amount, std::string description);</w:t>
            </w:r>
          </w:p>
          <w:p w14:paraId="5EAACC24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取款</w:t>
            </w:r>
          </w:p>
          <w:p w14:paraId="79B49C1F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void withdraw(Date date, double amount, std::string description);</w:t>
            </w:r>
          </w:p>
          <w:p w14:paraId="2CA17544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结算</w:t>
            </w:r>
          </w:p>
          <w:p w14:paraId="6986D60C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void settle(Date date);</w:t>
            </w:r>
          </w:p>
          <w:p w14:paraId="496EDCD2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获取所有账户的总余额</w:t>
            </w:r>
          </w:p>
          <w:p w14:paraId="4ADE19DF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static double getTotal();</w:t>
            </w:r>
          </w:p>
          <w:p w14:paraId="55C5D99E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显示账户信息</w:t>
            </w:r>
          </w:p>
          <w:p w14:paraId="1D4347FC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void show() const;</w:t>
            </w:r>
          </w:p>
          <w:p w14:paraId="4BD219AE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// 计算并更新积数</w:t>
            </w:r>
          </w:p>
          <w:p w14:paraId="403ED422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double accumulate(Date date);</w:t>
            </w:r>
          </w:p>
          <w:p w14:paraId="2826DBAB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A0D91"/>
                <w:kern w:val="0"/>
                <w:sz w:val="24"/>
                <w:szCs w:val="24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};</w:t>
            </w:r>
          </w:p>
        </w:tc>
      </w:tr>
    </w:tbl>
    <w:p w14:paraId="3174417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F59FCD">
      <w:pPr>
        <w:widowControl/>
        <w:tabs>
          <w:tab w:val="left" w:pos="59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  <w:t>代码片段1 储蓄账户类的关键代码</w:t>
      </w:r>
    </w:p>
    <w:p w14:paraId="1D361964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</w:pPr>
    </w:p>
    <w:p w14:paraId="235DE96F">
      <w:pPr>
        <w:widowControl/>
        <w:numPr>
          <w:ilvl w:val="0"/>
          <w:numId w:val="0"/>
        </w:numPr>
        <w:tabs>
          <w:tab w:val="left" w:pos="593"/>
        </w:tabs>
        <w:autoSpaceDE w:val="0"/>
        <w:autoSpaceDN w:val="0"/>
        <w:adjustRightInd w:val="0"/>
        <w:ind w:leftChars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none"/>
          <w:lang w:val="en-US" w:eastAsia="zh-CN"/>
        </w:rPr>
        <w:t>3.测试</w:t>
      </w:r>
    </w:p>
    <w:p w14:paraId="770A4743">
      <w:pPr>
        <w:spacing w:line="360" w:lineRule="auto"/>
        <w:rPr>
          <w:sz w:val="24"/>
          <w:szCs w:val="28"/>
          <w:highlight w:val="none"/>
        </w:rPr>
      </w:pPr>
      <w:r>
        <w:rPr>
          <w:rFonts w:hint="eastAsia"/>
          <w:sz w:val="24"/>
          <w:szCs w:val="28"/>
          <w:highlight w:val="none"/>
          <w:lang w:eastAsia="zh-CN"/>
        </w:rPr>
        <w:t>（</w:t>
      </w:r>
      <w:r>
        <w:rPr>
          <w:rFonts w:hint="eastAsia"/>
          <w:sz w:val="24"/>
          <w:szCs w:val="28"/>
          <w:highlight w:val="none"/>
          <w:lang w:val="en-US" w:eastAsia="zh-CN"/>
        </w:rPr>
        <w:t>1</w:t>
      </w:r>
      <w:r>
        <w:rPr>
          <w:rFonts w:hint="eastAsia"/>
          <w:sz w:val="24"/>
          <w:szCs w:val="28"/>
          <w:highlight w:val="none"/>
          <w:lang w:eastAsia="zh-CN"/>
        </w:rPr>
        <w:t>）</w:t>
      </w:r>
      <w:r>
        <w:rPr>
          <w:rFonts w:hint="eastAsia"/>
          <w:sz w:val="24"/>
          <w:szCs w:val="28"/>
          <w:highlight w:val="none"/>
        </w:rPr>
        <w:t>测试用例1：</w:t>
      </w:r>
      <w:r>
        <w:rPr>
          <w:sz w:val="24"/>
          <w:szCs w:val="28"/>
          <w:highlight w:val="none"/>
        </w:rPr>
        <w:t>a s S3755217 0.015（用户输入正确数据）</w:t>
      </w:r>
    </w:p>
    <w:p w14:paraId="249D614C">
      <w:pPr>
        <w:spacing w:line="360" w:lineRule="auto"/>
        <w:ind w:firstLine="480" w:firstLineChars="200"/>
        <w:rPr>
          <w:rFonts w:hint="default" w:eastAsiaTheme="minorEastAsia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得到的运行截图如下：</w:t>
      </w:r>
    </w:p>
    <w:p w14:paraId="62F143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62245" cy="2665730"/>
            <wp:effectExtent l="0" t="0" r="14605" b="1270"/>
            <wp:docPr id="4" name="图片 4" descr="屏幕快照%202018-03-20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%202018-03-20%20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17F4"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分析：设计这个测试用例的目的是什么？测出的结果表明什么？</w:t>
      </w:r>
    </w:p>
    <w:p w14:paraId="762409E7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</w:t>
      </w:r>
      <w:r>
        <w:rPr>
          <w:rFonts w:ascii="宋体" w:hAnsi="宋体" w:eastAsia="宋体" w:cs="宋体"/>
          <w:sz w:val="24"/>
          <w:szCs w:val="24"/>
        </w:rPr>
        <w:t>验证系统是否能够根据用户输入的指令正确创建储蓄账户，并设置相应的年利率。</w:t>
      </w:r>
    </w:p>
    <w:p w14:paraId="0C0332E4">
      <w:pPr>
        <w:spacing w:line="360" w:lineRule="auto"/>
        <w:rPr>
          <w:rStyle w:val="9"/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2：结果表明</w:t>
      </w:r>
      <w:r>
        <w:rPr>
          <w:rFonts w:ascii="宋体" w:hAnsi="宋体" w:eastAsia="宋体" w:cs="宋体"/>
          <w:sz w:val="24"/>
          <w:szCs w:val="24"/>
        </w:rPr>
        <w:t xml:space="preserve">系统未正确创建账户 </w:t>
      </w:r>
      <w:r>
        <w:rPr>
          <w:rStyle w:val="9"/>
          <w:rFonts w:ascii="宋体" w:hAnsi="宋体" w:eastAsia="宋体" w:cs="宋体"/>
          <w:sz w:val="24"/>
          <w:szCs w:val="24"/>
        </w:rPr>
        <w:t>S3755217</w:t>
      </w:r>
    </w:p>
    <w:p w14:paraId="03BA9D20">
      <w:pPr>
        <w:spacing w:line="360" w:lineRule="auto"/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512E9D">
      <w:pPr>
        <w:numPr>
          <w:ilvl w:val="0"/>
          <w:numId w:val="3"/>
        </w:numPr>
        <w:spacing w:line="360" w:lineRule="auto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  <w:t>测试用例2：100 s S3755217 0.015（用户输入了错误的选项）</w:t>
      </w:r>
    </w:p>
    <w:p w14:paraId="21D36AB2">
      <w:pPr>
        <w:numPr>
          <w:ilvl w:val="0"/>
          <w:numId w:val="0"/>
        </w:numPr>
        <w:spacing w:line="360" w:lineRule="auto"/>
        <w:rPr>
          <w:b/>
          <w:bCs/>
          <w:sz w:val="24"/>
          <w:szCs w:val="28"/>
          <w:highlight w:val="none"/>
        </w:rPr>
      </w:pPr>
      <w:r>
        <w:drawing>
          <wp:inline distT="0" distB="0" distL="114300" distR="114300">
            <wp:extent cx="4291330" cy="2886075"/>
            <wp:effectExtent l="0" t="0" r="635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7D51">
      <w:pPr>
        <w:spacing w:line="360" w:lineRule="auto"/>
        <w:rPr>
          <w:sz w:val="24"/>
          <w:szCs w:val="28"/>
          <w:highlight w:val="none"/>
        </w:rPr>
      </w:pPr>
      <w:r>
        <w:rPr>
          <w:rFonts w:hint="eastAsia"/>
          <w:sz w:val="24"/>
          <w:szCs w:val="28"/>
          <w:highlight w:val="none"/>
          <w:lang w:eastAsia="zh-CN"/>
        </w:rPr>
        <w:t>（</w:t>
      </w:r>
      <w:r>
        <w:rPr>
          <w:rFonts w:hint="eastAsia"/>
          <w:sz w:val="24"/>
          <w:szCs w:val="28"/>
          <w:highlight w:val="none"/>
          <w:lang w:val="en-US" w:eastAsia="zh-CN"/>
        </w:rPr>
        <w:t>3</w:t>
      </w:r>
      <w:r>
        <w:rPr>
          <w:rFonts w:hint="eastAsia"/>
          <w:sz w:val="24"/>
          <w:szCs w:val="28"/>
          <w:highlight w:val="none"/>
          <w:lang w:eastAsia="zh-CN"/>
        </w:rPr>
        <w:t>）</w:t>
      </w:r>
      <w:r>
        <w:rPr>
          <w:sz w:val="24"/>
          <w:szCs w:val="28"/>
          <w:highlight w:val="none"/>
        </w:rPr>
        <w:t>测试用例5: a s S3755217 50000（用户输入了错误的利率）</w:t>
      </w:r>
    </w:p>
    <w:p w14:paraId="03266665">
      <w:pPr>
        <w:spacing w:line="360" w:lineRule="auto"/>
        <w:rPr>
          <w:sz w:val="24"/>
          <w:szCs w:val="28"/>
          <w:highlight w:val="none"/>
        </w:rPr>
      </w:pPr>
      <w:r>
        <w:drawing>
          <wp:inline distT="0" distB="0" distL="114300" distR="114300">
            <wp:extent cx="4011930" cy="2562225"/>
            <wp:effectExtent l="0" t="0" r="11430" b="133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B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55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功能2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建立简单的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信用</w:t>
      </w:r>
      <w:r>
        <w:rPr>
          <w:rFonts w:ascii="Times New Roman" w:hAnsi="Times New Roman" w:cs="Times New Roman"/>
          <w:bCs/>
          <w:sz w:val="24"/>
          <w:szCs w:val="24"/>
        </w:rPr>
        <w:t>账户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6B9DCE75">
      <w:pPr>
        <w:numPr>
          <w:ilvl w:val="0"/>
          <w:numId w:val="4"/>
        </w:numPr>
        <w:pBdr>
          <w:bottom w:val="single" w:color="auto" w:sz="4" w:space="0"/>
        </w:pBd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设计：</w:t>
      </w:r>
    </w:p>
    <w:p w14:paraId="069D8CCA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程序中通过类的继承来建立信用账户。首先有一个基类 </w:t>
      </w:r>
      <w:r>
        <w:rPr>
          <w:rStyle w:val="9"/>
          <w:rFonts w:ascii="宋体" w:hAnsi="宋体" w:eastAsia="宋体" w:cs="宋体"/>
          <w:sz w:val="24"/>
          <w:szCs w:val="24"/>
        </w:rPr>
        <w:t>Account</w:t>
      </w:r>
      <w:r>
        <w:rPr>
          <w:rFonts w:ascii="宋体" w:hAnsi="宋体" w:eastAsia="宋体" w:cs="宋体"/>
          <w:sz w:val="24"/>
          <w:szCs w:val="24"/>
        </w:rPr>
        <w:t xml:space="preserve">，它规定了账户该有的功能，比如存钱、取钱、结算等。信用账户是从这个基类继承来的，用 </w:t>
      </w:r>
      <w:r>
        <w:rPr>
          <w:rStyle w:val="9"/>
          <w:rFonts w:ascii="宋体" w:hAnsi="宋体" w:eastAsia="宋体" w:cs="宋体"/>
          <w:sz w:val="24"/>
          <w:szCs w:val="24"/>
        </w:rPr>
        <w:t>CreditAccount</w:t>
      </w:r>
      <w:r>
        <w:rPr>
          <w:rFonts w:ascii="宋体" w:hAnsi="宋体" w:eastAsia="宋体" w:cs="宋体"/>
          <w:sz w:val="24"/>
          <w:szCs w:val="24"/>
        </w:rPr>
        <w:t xml:space="preserve"> 类来表示。这个类中增加了信用额度、利率、年费等信息，并实现了存取款和结算的方法。</w:t>
      </w:r>
    </w:p>
    <w:p w14:paraId="029C41A7">
      <w:pPr>
        <w:numPr>
          <w:ilvl w:val="0"/>
          <w:numId w:val="4"/>
        </w:numPr>
        <w:pBdr>
          <w:bottom w:val="single" w:color="auto" w:sz="4" w:space="0"/>
        </w:pBd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BF29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86F9D95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class CreditAccount :public Account</w:t>
            </w:r>
          </w:p>
          <w:p w14:paraId="5410F9B0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</w:t>
            </w:r>
          </w:p>
          <w:p w14:paraId="75E68070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private:</w:t>
            </w:r>
          </w:p>
          <w:p w14:paraId="26F5532E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37772E2F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double balance;</w:t>
            </w:r>
          </w:p>
          <w:p w14:paraId="581E229C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double credit;//贷款额度</w:t>
            </w:r>
          </w:p>
          <w:p w14:paraId="30229231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double rate;//每日利率</w:t>
            </w:r>
          </w:p>
          <w:p w14:paraId="7961A3C7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Date lastDate;</w:t>
            </w:r>
          </w:p>
          <w:p w14:paraId="4698889F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double fee;//年费，每年都要扣</w:t>
            </w:r>
          </w:p>
          <w:p w14:paraId="13E5E4A8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5AEC17C7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public:</w:t>
            </w:r>
          </w:p>
          <w:p w14:paraId="47AEA482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CreditAccount(Date date, std::string id, double credit, double rate, double fee);//构造函数</w:t>
            </w:r>
          </w:p>
          <w:p w14:paraId="10806DDB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void deposit(Date date, double amount, std::string desc);//存款</w:t>
            </w:r>
          </w:p>
          <w:p w14:paraId="3691471F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void withdraw(Date date, double amount, std::string desc);//取款</w:t>
            </w:r>
          </w:p>
          <w:p w14:paraId="0F6E29E6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void settle(Date date);//结算</w:t>
            </w:r>
          </w:p>
          <w:p w14:paraId="686DEC7E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void show() const;//显示账户信息</w:t>
            </w:r>
          </w:p>
          <w:p w14:paraId="6BADCA98"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29B4117B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D0D0D" w:themeColor="text1" w:themeTint="F2"/>
                <w:sz w:val="19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};</w:t>
            </w:r>
          </w:p>
        </w:tc>
      </w:tr>
    </w:tbl>
    <w:p w14:paraId="3827B3A2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ind w:leftChars="0"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  <w:t>代码片段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none"/>
          <w:lang w:val="en-US" w:eastAsia="zh-CN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none"/>
          <w:lang w:val="en-US" w:eastAsia="zh-CN"/>
        </w:rPr>
        <w:t>信用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  <w:t>账户类的关键代码</w:t>
      </w:r>
    </w:p>
    <w:p w14:paraId="57D46138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3DAC89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FAC10F">
      <w:pPr>
        <w:spacing w:line="360" w:lineRule="auto"/>
        <w:rPr>
          <w:sz w:val="24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679BAD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6AAD1"/>
    <w:multiLevelType w:val="singleLevel"/>
    <w:tmpl w:val="9916AAD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2A2C8EE"/>
    <w:multiLevelType w:val="singleLevel"/>
    <w:tmpl w:val="A2A2C8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1655A6"/>
    <w:multiLevelType w:val="singleLevel"/>
    <w:tmpl w:val="54165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E5560E"/>
    <w:multiLevelType w:val="singleLevel"/>
    <w:tmpl w:val="76E55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539"/>
    <w:rsid w:val="0007236B"/>
    <w:rsid w:val="001711E0"/>
    <w:rsid w:val="00197829"/>
    <w:rsid w:val="00225E14"/>
    <w:rsid w:val="0023484B"/>
    <w:rsid w:val="002A3718"/>
    <w:rsid w:val="002C0649"/>
    <w:rsid w:val="002C4E81"/>
    <w:rsid w:val="00302014"/>
    <w:rsid w:val="00306421"/>
    <w:rsid w:val="00306FC4"/>
    <w:rsid w:val="00337232"/>
    <w:rsid w:val="00366E56"/>
    <w:rsid w:val="003806E6"/>
    <w:rsid w:val="003C11DC"/>
    <w:rsid w:val="00441EAE"/>
    <w:rsid w:val="004C104D"/>
    <w:rsid w:val="00530390"/>
    <w:rsid w:val="0053753B"/>
    <w:rsid w:val="00566226"/>
    <w:rsid w:val="005B30E7"/>
    <w:rsid w:val="005F5453"/>
    <w:rsid w:val="00643616"/>
    <w:rsid w:val="006A61E8"/>
    <w:rsid w:val="006C08BD"/>
    <w:rsid w:val="006C09F2"/>
    <w:rsid w:val="006C1E59"/>
    <w:rsid w:val="006E5526"/>
    <w:rsid w:val="007D6A67"/>
    <w:rsid w:val="007E0F10"/>
    <w:rsid w:val="007E32BC"/>
    <w:rsid w:val="007F273B"/>
    <w:rsid w:val="007F3EBF"/>
    <w:rsid w:val="008772E4"/>
    <w:rsid w:val="008815F2"/>
    <w:rsid w:val="008C7603"/>
    <w:rsid w:val="00926A1B"/>
    <w:rsid w:val="00931FA6"/>
    <w:rsid w:val="00941B64"/>
    <w:rsid w:val="00975373"/>
    <w:rsid w:val="009C70DC"/>
    <w:rsid w:val="009E5638"/>
    <w:rsid w:val="00A14CCB"/>
    <w:rsid w:val="00A3009B"/>
    <w:rsid w:val="00AD7718"/>
    <w:rsid w:val="00B00FB6"/>
    <w:rsid w:val="00B749C1"/>
    <w:rsid w:val="00BE4C69"/>
    <w:rsid w:val="00C30CB0"/>
    <w:rsid w:val="00C64E13"/>
    <w:rsid w:val="00CA1A38"/>
    <w:rsid w:val="00CE08FF"/>
    <w:rsid w:val="00D265FB"/>
    <w:rsid w:val="00D44F37"/>
    <w:rsid w:val="00D564B8"/>
    <w:rsid w:val="00D90AB8"/>
    <w:rsid w:val="00D96B6D"/>
    <w:rsid w:val="00DF62D1"/>
    <w:rsid w:val="00E155C4"/>
    <w:rsid w:val="00E96353"/>
    <w:rsid w:val="00EF58EB"/>
    <w:rsid w:val="00F44011"/>
    <w:rsid w:val="00F64BA1"/>
    <w:rsid w:val="00F7635A"/>
    <w:rsid w:val="00FA460D"/>
    <w:rsid w:val="00FC43B7"/>
    <w:rsid w:val="00FC68F4"/>
    <w:rsid w:val="02914257"/>
    <w:rsid w:val="07D70AFF"/>
    <w:rsid w:val="0A585C3D"/>
    <w:rsid w:val="0C7F2CFB"/>
    <w:rsid w:val="0CB0742A"/>
    <w:rsid w:val="116B74E4"/>
    <w:rsid w:val="18653A4A"/>
    <w:rsid w:val="1AA06EAC"/>
    <w:rsid w:val="1E2260FF"/>
    <w:rsid w:val="231D72E2"/>
    <w:rsid w:val="247B368F"/>
    <w:rsid w:val="29286FAD"/>
    <w:rsid w:val="2A145204"/>
    <w:rsid w:val="2A237BA9"/>
    <w:rsid w:val="2C3A5096"/>
    <w:rsid w:val="3AEB0B4C"/>
    <w:rsid w:val="3B391AC5"/>
    <w:rsid w:val="3B854BA3"/>
    <w:rsid w:val="3C1E1D0F"/>
    <w:rsid w:val="3C9209D9"/>
    <w:rsid w:val="3F7F206A"/>
    <w:rsid w:val="419F65DC"/>
    <w:rsid w:val="45204402"/>
    <w:rsid w:val="483D5CD7"/>
    <w:rsid w:val="49DF08CD"/>
    <w:rsid w:val="4F7048DD"/>
    <w:rsid w:val="561D351A"/>
    <w:rsid w:val="58025A9A"/>
    <w:rsid w:val="5A022083"/>
    <w:rsid w:val="5BFD2F89"/>
    <w:rsid w:val="60D8070B"/>
    <w:rsid w:val="611D700A"/>
    <w:rsid w:val="636E1653"/>
    <w:rsid w:val="64B67A5C"/>
    <w:rsid w:val="65304C29"/>
    <w:rsid w:val="6BF205A5"/>
    <w:rsid w:val="6E3F309D"/>
    <w:rsid w:val="6EDE22D0"/>
    <w:rsid w:val="71053D1D"/>
    <w:rsid w:val="71120B13"/>
    <w:rsid w:val="7221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BE42F-E7A2-481A-A81A-E04E9699A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1287</Words>
  <Characters>1942</Characters>
  <Lines>21</Lines>
  <Paragraphs>5</Paragraphs>
  <TotalTime>259</TotalTime>
  <ScaleCrop>false</ScaleCrop>
  <LinksUpToDate>false</LinksUpToDate>
  <CharactersWithSpaces>2203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2018-04-12T02:29:00Z</dcterms:created>
  <dc:creator>仁霖</dc:creator>
  <cp:lastModifiedBy>WPS_1671670743</cp:lastModifiedBy>
  <dcterms:modified xsi:type="dcterms:W3CDTF">2025-05-17T12:48:56Z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eyJoZGlkIjoiOTIwZDMwZDBiYmNjODZiMThhMGEyYWEyMjRmMjUwNGYiLCJ1c2VySWQiOiIxNDUxMDA2OTA5In0=</vt:lpwstr>
  </property>
  <property fmtid="{D5CDD505-2E9C-101B-9397-08002B2CF9AE}" pid="4" name="ICV">
    <vt:lpwstr>BF1755514DEF4159BF8BB140136435C4_12</vt:lpwstr>
  </property>
</Properties>
</file>